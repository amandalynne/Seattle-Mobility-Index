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E7F" w:rsidRDefault="00730761">
      <w:pPr>
        <w:pStyle w:val="Title"/>
      </w:pPr>
      <w:bookmarkStart w:id="0" w:name="_e448ug85kfjc" w:colFirst="0" w:colLast="0"/>
      <w:bookmarkEnd w:id="0"/>
      <w:r>
        <w:t xml:space="preserve">Transportation Affordability, Accessibility, and Reliability Matrix: </w:t>
      </w:r>
    </w:p>
    <w:p w:rsidR="00115E7F" w:rsidRDefault="00730761">
      <w:pPr>
        <w:pStyle w:val="Title"/>
      </w:pPr>
      <w:bookmarkStart w:id="1" w:name="_v66ak8s1vtij" w:colFirst="0" w:colLast="0"/>
      <w:bookmarkEnd w:id="1"/>
      <w:r>
        <w:t>Data Science Technical Plan</w:t>
      </w:r>
    </w:p>
    <w:p w:rsidR="00115E7F" w:rsidRDefault="00730761">
      <w:r>
        <w:t>Contacts: Joe Hellerstein and Ryan Maas</w:t>
      </w:r>
    </w:p>
    <w:p w:rsidR="00115E7F" w:rsidRDefault="00730761">
      <w:r>
        <w:t>May 1, 2018</w:t>
      </w:r>
    </w:p>
    <w:p w:rsidR="00115E7F" w:rsidRDefault="00115E7F"/>
    <w:p w:rsidR="00115E7F" w:rsidRDefault="00730761">
      <w:r>
        <w:t xml:space="preserve">This document discusses technical planning for the DSSG 2018 summer project </w:t>
      </w:r>
      <w:hyperlink r:id="rId5">
        <w:r>
          <w:rPr>
            <w:color w:val="1155CC"/>
            <w:u w:val="single"/>
          </w:rPr>
          <w:t>Transportation Affordability, Accessibility, and Reliability Matrix</w:t>
        </w:r>
      </w:hyperlink>
      <w:r>
        <w:t>.</w:t>
      </w:r>
      <w:r w:rsidR="00C122B1">
        <w:t xml:space="preserve"> </w:t>
      </w:r>
      <w:ins w:id="2" w:author="Barham, Stephen" w:date="2018-05-08T16:02:00Z">
        <w:r w:rsidR="00C122B1">
          <w:t>We have renamed the project to “Seattle Mobility Index Project</w:t>
        </w:r>
      </w:ins>
      <w:ins w:id="3" w:author="Barham, Stephen" w:date="2018-05-08T16:03:00Z">
        <w:r w:rsidR="00C122B1">
          <w:t>”</w:t>
        </w:r>
      </w:ins>
    </w:p>
    <w:p w:rsidR="00115E7F" w:rsidRDefault="00115E7F"/>
    <w:p w:rsidR="00115E7F" w:rsidRDefault="00730761">
      <w:pPr>
        <w:pStyle w:val="Heading1"/>
      </w:pPr>
      <w:bookmarkStart w:id="4" w:name="_o136xjed4gz" w:colFirst="0" w:colLast="0"/>
      <w:bookmarkEnd w:id="4"/>
      <w:r>
        <w:t>First Deliverable</w:t>
      </w:r>
    </w:p>
    <w:p w:rsidR="00123034" w:rsidRDefault="00730761">
      <w:pPr>
        <w:rPr>
          <w:ins w:id="5" w:author="Barham, Stephen" w:date="2018-05-09T12:21:00Z"/>
        </w:rPr>
      </w:pPr>
      <w:r>
        <w:t xml:space="preserve">Based on our current knowledge of the available data, the first deliverable will be software that calculates estimated </w:t>
      </w:r>
      <w:ins w:id="6" w:author="Barham, Stephen" w:date="2018-05-08T16:05:00Z">
        <w:r w:rsidR="00C122B1">
          <w:t xml:space="preserve">relative costs of reaching the basket of destinations </w:t>
        </w:r>
      </w:ins>
      <w:ins w:id="7" w:author="Barham, Stephen" w:date="2018-05-08T16:06:00Z">
        <w:r w:rsidR="00C122B1">
          <w:t xml:space="preserve">as a function of the least and most expensive modes </w:t>
        </w:r>
      </w:ins>
      <w:del w:id="8" w:author="Barham, Stephen" w:date="2018-05-08T16:06:00Z">
        <w:r w:rsidDel="00C122B1">
          <w:delText>driving costs</w:delText>
        </w:r>
      </w:del>
      <w:r>
        <w:t xml:space="preserve"> by block group for a market basket of destinations. We refer to this as the </w:t>
      </w:r>
      <w:r>
        <w:rPr>
          <w:b/>
        </w:rPr>
        <w:t>Affordability Calculator</w:t>
      </w:r>
      <w:r>
        <w:t>.</w:t>
      </w:r>
      <w:ins w:id="9" w:author="Barham, Stephen" w:date="2018-05-08T16:03:00Z">
        <w:r w:rsidR="00C122B1">
          <w:t xml:space="preserve"> </w:t>
        </w:r>
      </w:ins>
    </w:p>
    <w:p w:rsidR="00123034" w:rsidRDefault="00123034">
      <w:pPr>
        <w:rPr>
          <w:ins w:id="10" w:author="Barham, Stephen" w:date="2018-05-09T12:21:00Z"/>
        </w:rPr>
      </w:pPr>
    </w:p>
    <w:p w:rsidR="00115E7F" w:rsidRDefault="00123034">
      <w:ins w:id="11" w:author="Barham, Stephen" w:date="2018-05-09T12:21:00Z">
        <w:r>
          <w:t xml:space="preserve">SB: </w:t>
        </w:r>
      </w:ins>
      <w:ins w:id="12" w:author="Barham, Stephen" w:date="2018-05-08T16:03:00Z">
        <w:r w:rsidR="00C122B1">
          <w:t xml:space="preserve">I think we will need to build the </w:t>
        </w:r>
        <w:r w:rsidR="00C122B1" w:rsidRPr="00C122B1">
          <w:rPr>
            <w:b/>
          </w:rPr>
          <w:t>Mode Choice Calculator</w:t>
        </w:r>
      </w:ins>
      <w:ins w:id="13" w:author="Barham, Stephen" w:date="2018-05-08T16:04:00Z">
        <w:r w:rsidR="00C122B1">
          <w:t xml:space="preserve"> before the Affordability Calculator</w:t>
        </w:r>
      </w:ins>
      <w:ins w:id="14" w:author="Barham, Stephen" w:date="2018-05-08T16:03:00Z">
        <w:r w:rsidR="00C122B1">
          <w:t xml:space="preserve">. </w:t>
        </w:r>
      </w:ins>
      <w:ins w:id="15" w:author="Barham, Stephen" w:date="2018-05-08T16:04:00Z">
        <w:r w:rsidR="00C122B1">
          <w:t xml:space="preserve">Although a rather simple calculation, </w:t>
        </w:r>
        <w:r w:rsidR="00C122B1" w:rsidRPr="0031475E">
          <w:t xml:space="preserve">the </w:t>
        </w:r>
      </w:ins>
      <w:ins w:id="16" w:author="Barham, Stephen" w:date="2018-05-08T16:06:00Z">
        <w:r w:rsidR="00C122B1">
          <w:t xml:space="preserve">Mode Choice Calculator </w:t>
        </w:r>
      </w:ins>
      <w:ins w:id="17" w:author="Barham, Stephen" w:date="2018-05-08T16:07:00Z">
        <w:r w:rsidR="00C122B1">
          <w:t xml:space="preserve">provides the relative </w:t>
        </w:r>
      </w:ins>
      <w:ins w:id="18" w:author="Barham, Stephen" w:date="2018-05-08T16:04:00Z">
        <w:r w:rsidR="00C122B1" w:rsidRPr="0031475E">
          <w:t>quantity of modes available to reach the basket of travel destinations, within designed parameters</w:t>
        </w:r>
      </w:ins>
      <w:ins w:id="19" w:author="Barham, Stephen" w:date="2018-05-09T12:21:00Z">
        <w:r>
          <w:t xml:space="preserve">. </w:t>
        </w:r>
      </w:ins>
      <w:ins w:id="20" w:author="Barham, Stephen" w:date="2018-05-08T16:05:00Z">
        <w:r w:rsidR="00C122B1">
          <w:t xml:space="preserve"> </w:t>
        </w:r>
      </w:ins>
    </w:p>
    <w:p w:rsidR="00115E7F" w:rsidRDefault="00115E7F">
      <w:pPr>
        <w:rPr>
          <w:ins w:id="21" w:author="Barham, Stephen" w:date="2018-05-09T12:22:00Z"/>
        </w:rPr>
      </w:pPr>
    </w:p>
    <w:p w:rsidR="00697561" w:rsidRDefault="00123034">
      <w:pPr>
        <w:rPr>
          <w:ins w:id="22" w:author="Barham, Stephen" w:date="2018-05-09T13:05:00Z"/>
        </w:rPr>
      </w:pPr>
      <w:ins w:id="23" w:author="Barham, Stephen" w:date="2018-05-09T12:22:00Z">
        <w:r>
          <w:t xml:space="preserve">SB: Also, the </w:t>
        </w:r>
        <w:r w:rsidRPr="00380416">
          <w:t xml:space="preserve">Basket </w:t>
        </w:r>
      </w:ins>
      <w:ins w:id="24" w:author="Barham, Stephen" w:date="2018-05-09T13:04:00Z">
        <w:r w:rsidR="00697561">
          <w:t xml:space="preserve">of </w:t>
        </w:r>
      </w:ins>
      <w:ins w:id="25" w:author="Barham, Stephen" w:date="2018-05-09T12:22:00Z">
        <w:r w:rsidRPr="00380416">
          <w:t>Destinations Calculator</w:t>
        </w:r>
        <w:r>
          <w:t xml:space="preserve"> is an integral</w:t>
        </w:r>
      </w:ins>
      <w:ins w:id="26" w:author="Barham, Stephen" w:date="2018-05-09T13:03:00Z">
        <w:r w:rsidR="00697561">
          <w:t xml:space="preserve"> and very inter</w:t>
        </w:r>
      </w:ins>
      <w:ins w:id="27" w:author="Barham, Stephen" w:date="2018-05-09T13:04:00Z">
        <w:r w:rsidR="00697561">
          <w:t>esting</w:t>
        </w:r>
      </w:ins>
      <w:ins w:id="28" w:author="Barham, Stephen" w:date="2018-05-09T12:22:00Z">
        <w:r>
          <w:t xml:space="preserve"> part of the project, although at the request of DSSG we are doing a lot of this analysis before the summer. </w:t>
        </w:r>
      </w:ins>
      <w:ins w:id="29" w:author="Barham, Stephen" w:date="2018-05-09T12:23:00Z">
        <w:r>
          <w:t>The first deliverables could includ</w:t>
        </w:r>
      </w:ins>
      <w:ins w:id="30" w:author="Barham, Stephen" w:date="2018-05-09T12:24:00Z">
        <w:r>
          <w:t xml:space="preserve">e </w:t>
        </w:r>
      </w:ins>
      <w:ins w:id="31" w:author="Barham, Stephen" w:date="2018-05-09T13:12:00Z">
        <w:r w:rsidR="004D02B2">
          <w:t xml:space="preserve">refining the Basket of Destinations Calculator and </w:t>
        </w:r>
      </w:ins>
      <w:ins w:id="32" w:author="Barham, Stephen" w:date="2018-05-09T12:24:00Z">
        <w:r>
          <w:t>incorporating</w:t>
        </w:r>
      </w:ins>
      <w:ins w:id="33" w:author="Barham, Stephen" w:date="2018-05-09T12:23:00Z">
        <w:r>
          <w:t xml:space="preserve"> </w:t>
        </w:r>
      </w:ins>
      <w:ins w:id="34" w:author="Barham, Stephen" w:date="2018-05-09T13:12:00Z">
        <w:r w:rsidR="004D02B2">
          <w:t>it</w:t>
        </w:r>
      </w:ins>
      <w:ins w:id="35" w:author="Barham, Stephen" w:date="2018-05-09T13:04:00Z">
        <w:r w:rsidR="00697561">
          <w:t xml:space="preserve"> into the workflow</w:t>
        </w:r>
      </w:ins>
      <w:ins w:id="36" w:author="Barham, Stephen" w:date="2018-05-09T12:23:00Z">
        <w:r>
          <w:t>.</w:t>
        </w:r>
      </w:ins>
    </w:p>
    <w:p w:rsidR="00697561" w:rsidRDefault="00697561">
      <w:pPr>
        <w:rPr>
          <w:ins w:id="37" w:author="Barham, Stephen" w:date="2018-05-09T13:05:00Z"/>
        </w:rPr>
      </w:pPr>
    </w:p>
    <w:p w:rsidR="00635BD3" w:rsidRDefault="00380416">
      <w:pPr>
        <w:rPr>
          <w:ins w:id="38" w:author="Barham, Stephen" w:date="2018-05-09T16:11:00Z"/>
        </w:rPr>
      </w:pPr>
      <w:ins w:id="39" w:author="Barham, Stephen" w:date="2018-05-09T12:48:00Z">
        <w:r w:rsidRPr="00380416">
          <w:t xml:space="preserve">Instead of using a complicated, multi-step transportation land use model </w:t>
        </w:r>
      </w:ins>
      <w:ins w:id="40" w:author="Barham, Stephen" w:date="2018-05-09T13:13:00Z">
        <w:r w:rsidR="004D02B2">
          <w:t>(IE Oregon DOT model)</w:t>
        </w:r>
      </w:ins>
      <w:ins w:id="41" w:author="Barham, Stephen" w:date="2018-05-09T12:48:00Z">
        <w:r w:rsidRPr="00380416">
          <w:t xml:space="preserve">, </w:t>
        </w:r>
      </w:ins>
      <w:ins w:id="42" w:author="Barham, Stephen" w:date="2018-05-09T13:05:00Z">
        <w:r w:rsidR="00697561">
          <w:t xml:space="preserve">the </w:t>
        </w:r>
        <w:r w:rsidR="00697561" w:rsidRPr="00380416">
          <w:t xml:space="preserve">Basket </w:t>
        </w:r>
        <w:r w:rsidR="00697561">
          <w:t xml:space="preserve">of </w:t>
        </w:r>
        <w:r w:rsidR="00697561" w:rsidRPr="00380416">
          <w:t>Destinations Calculator</w:t>
        </w:r>
        <w:r w:rsidR="00697561">
          <w:t xml:space="preserve"> </w:t>
        </w:r>
      </w:ins>
      <w:ins w:id="43" w:author="Barham, Stephen" w:date="2018-05-09T12:48:00Z">
        <w:r w:rsidRPr="00380416">
          <w:t xml:space="preserve">uses a low-cost, </w:t>
        </w:r>
      </w:ins>
      <w:ins w:id="44" w:author="Barham, Stephen" w:date="2018-05-09T16:09:00Z">
        <w:r w:rsidR="00635BD3" w:rsidRPr="00380416">
          <w:t>repeatable,</w:t>
        </w:r>
      </w:ins>
      <w:ins w:id="45" w:author="Barham, Stephen" w:date="2018-05-09T12:48:00Z">
        <w:r w:rsidRPr="00380416">
          <w:t xml:space="preserve"> and scalable algorithm that creates a list of actual destinations for every origin. The universe of possible </w:t>
        </w:r>
      </w:ins>
      <w:ins w:id="46" w:author="Barham, Stephen" w:date="2018-05-09T13:05:00Z">
        <w:r w:rsidR="004D02B2">
          <w:t>destinations</w:t>
        </w:r>
      </w:ins>
      <w:ins w:id="47" w:author="Barham, Stephen" w:date="2018-05-09T12:48:00Z">
        <w:r w:rsidRPr="00380416">
          <w:t xml:space="preserve"> is a combination of a curated list of citywide locations</w:t>
        </w:r>
      </w:ins>
      <w:ins w:id="48" w:author="Barham, Stephen" w:date="2018-05-09T16:10:00Z">
        <w:r w:rsidR="00635BD3">
          <w:t xml:space="preserve"> </w:t>
        </w:r>
      </w:ins>
      <w:ins w:id="49" w:author="Barham, Stephen" w:date="2018-05-09T12:48:00Z">
        <w:r w:rsidRPr="00380416">
          <w:t xml:space="preserve">(GoogleMatrix_Places_Citywide.csv) and </w:t>
        </w:r>
      </w:ins>
      <w:ins w:id="50" w:author="Barham, Stephen" w:date="2018-05-09T16:15:00Z">
        <w:r w:rsidR="00635BD3">
          <w:t xml:space="preserve">a </w:t>
        </w:r>
      </w:ins>
      <w:ins w:id="51" w:author="Barham, Stephen" w:date="2018-05-09T12:48:00Z">
        <w:r w:rsidRPr="00380416">
          <w:t xml:space="preserve">list of local destinations </w:t>
        </w:r>
      </w:ins>
      <w:ins w:id="52" w:author="Barham, Stephen" w:date="2018-05-09T13:05:00Z">
        <w:r w:rsidR="004D02B2">
          <w:t>pulle</w:t>
        </w:r>
      </w:ins>
      <w:ins w:id="53" w:author="Barham, Stephen" w:date="2018-05-09T13:06:00Z">
        <w:r w:rsidR="004D02B2">
          <w:t xml:space="preserve">d from </w:t>
        </w:r>
      </w:ins>
      <w:ins w:id="54" w:author="Barham, Stephen" w:date="2018-05-09T12:48:00Z">
        <w:r w:rsidRPr="00380416">
          <w:t xml:space="preserve">the google places </w:t>
        </w:r>
        <w:proofErr w:type="spellStart"/>
        <w:r w:rsidRPr="00380416">
          <w:t>api</w:t>
        </w:r>
      </w:ins>
      <w:proofErr w:type="spellEnd"/>
      <w:ins w:id="55" w:author="Barham, Stephen" w:date="2018-05-09T16:10:00Z">
        <w:r w:rsidR="00635BD3">
          <w:t xml:space="preserve"> </w:t>
        </w:r>
        <w:r w:rsidR="00635BD3" w:rsidRPr="00380416">
          <w:t>(GoogleMatrix_Places.csv)</w:t>
        </w:r>
      </w:ins>
      <w:ins w:id="56" w:author="Barham, Stephen" w:date="2018-05-09T16:15:00Z">
        <w:r w:rsidR="00635BD3">
          <w:t xml:space="preserve"> with </w:t>
        </w:r>
        <w:r w:rsidR="00635BD3" w:rsidRPr="00380416">
          <w:t>google-place-</w:t>
        </w:r>
        <w:proofErr w:type="spellStart"/>
        <w:proofErr w:type="gramStart"/>
        <w:r w:rsidR="00635BD3" w:rsidRPr="00380416">
          <w:t>search.</w:t>
        </w:r>
        <w:r w:rsidR="00635BD3">
          <w:t>i</w:t>
        </w:r>
        <w:r w:rsidR="00635BD3" w:rsidRPr="00380416">
          <w:t>pynb</w:t>
        </w:r>
        <w:proofErr w:type="spellEnd"/>
        <w:proofErr w:type="gramEnd"/>
        <w:r w:rsidR="00635BD3" w:rsidRPr="00380416">
          <w:t xml:space="preserve">. </w:t>
        </w:r>
      </w:ins>
      <w:ins w:id="57" w:author="Barham, Stephen" w:date="2018-05-09T12:48:00Z">
        <w:r w:rsidRPr="00380416">
          <w:t xml:space="preserve"> </w:t>
        </w:r>
      </w:ins>
    </w:p>
    <w:p w:rsidR="00635BD3" w:rsidRDefault="00635BD3">
      <w:pPr>
        <w:rPr>
          <w:ins w:id="58" w:author="Barham, Stephen" w:date="2018-05-09T16:11:00Z"/>
        </w:rPr>
      </w:pPr>
    </w:p>
    <w:p w:rsidR="00635BD3" w:rsidRDefault="00635BD3" w:rsidP="00635BD3">
      <w:pPr>
        <w:autoSpaceDE w:val="0"/>
        <w:autoSpaceDN w:val="0"/>
        <w:spacing w:before="40" w:after="40" w:line="240" w:lineRule="auto"/>
        <w:rPr>
          <w:ins w:id="59" w:author="Barham, Stephen" w:date="2018-05-09T16:11:00Z"/>
        </w:rPr>
      </w:pPr>
      <w:ins w:id="60" w:author="Barham, Stephen" w:date="2018-05-09T16:11:00Z">
        <w:r>
          <w:t xml:space="preserve">To evaluate the basket algorithm, I am proposing a new </w:t>
        </w:r>
      </w:ins>
      <w:ins w:id="61" w:author="Barham, Stephen" w:date="2018-05-09T16:12:00Z">
        <w:r>
          <w:t>feature called the</w:t>
        </w:r>
      </w:ins>
      <w:ins w:id="62" w:author="Barham, Stephen" w:date="2018-05-09T16:11:00Z">
        <w:r w:rsidRPr="00635BD3">
          <w:t xml:space="preserve"> "proximity ratio</w:t>
        </w:r>
      </w:ins>
      <w:ins w:id="63" w:author="Barham, Stephen" w:date="2018-05-09T16:12:00Z">
        <w:r>
          <w:t>,</w:t>
        </w:r>
      </w:ins>
      <w:ins w:id="64" w:author="Barham, Stephen" w:date="2018-05-09T16:11:00Z">
        <w:r w:rsidRPr="00635BD3">
          <w:t>" which is the number of trips less than 2 miles vs the number of trips between 2 and 10 miles</w:t>
        </w:r>
      </w:ins>
      <w:ins w:id="65" w:author="Barham, Stephen" w:date="2018-05-09T16:12:00Z">
        <w:r>
          <w:t>. T</w:t>
        </w:r>
      </w:ins>
      <w:ins w:id="66" w:author="Barham, Stephen" w:date="2018-05-09T16:11:00Z">
        <w:r w:rsidRPr="00635BD3">
          <w:t xml:space="preserve">rips over 10 miles are outside the city and the </w:t>
        </w:r>
      </w:ins>
      <w:ins w:id="67" w:author="Barham, Stephen" w:date="2018-05-09T16:12:00Z">
        <w:r>
          <w:t>volume</w:t>
        </w:r>
      </w:ins>
      <w:ins w:id="68" w:author="Barham, Stephen" w:date="2018-05-09T16:11:00Z">
        <w:r w:rsidRPr="00635BD3">
          <w:t xml:space="preserve"> </w:t>
        </w:r>
      </w:ins>
      <w:ins w:id="69" w:author="Barham, Stephen" w:date="2018-05-09T16:12:00Z">
        <w:r w:rsidRPr="00635BD3">
          <w:t>shouldn’t</w:t>
        </w:r>
      </w:ins>
      <w:ins w:id="70" w:author="Barham, Stephen" w:date="2018-05-09T16:11:00Z">
        <w:r w:rsidRPr="00635BD3">
          <w:t xml:space="preserve"> really vary based on</w:t>
        </w:r>
      </w:ins>
      <w:ins w:id="71" w:author="Barham, Stephen" w:date="2018-05-09T16:12:00Z">
        <w:r>
          <w:t xml:space="preserve"> the origin. </w:t>
        </w:r>
      </w:ins>
      <w:ins w:id="72" w:author="Barham, Stephen" w:date="2018-05-09T16:13:00Z">
        <w:r>
          <w:t>Th</w:t>
        </w:r>
      </w:ins>
      <w:ins w:id="73" w:author="Barham, Stephen" w:date="2018-05-09T16:14:00Z">
        <w:r>
          <w:t>e</w:t>
        </w:r>
      </w:ins>
      <w:ins w:id="74" w:author="Barham, Stephen" w:date="2018-05-09T16:13:00Z">
        <w:r>
          <w:t xml:space="preserve"> python notebook has a function to</w:t>
        </w:r>
      </w:ins>
      <w:ins w:id="75" w:author="Barham, Stephen" w:date="2018-05-09T16:14:00Z">
        <w:r>
          <w:t xml:space="preserve"> compare</w:t>
        </w:r>
      </w:ins>
      <w:ins w:id="76" w:author="Barham, Stephen" w:date="2018-05-09T16:13:00Z">
        <w:r>
          <w:t xml:space="preserve"> the generated basket with calculated values from the PSRC</w:t>
        </w:r>
      </w:ins>
      <w:ins w:id="77" w:author="Barham, Stephen" w:date="2018-05-09T16:14:00Z">
        <w:r>
          <w:t>.</w:t>
        </w:r>
      </w:ins>
    </w:p>
    <w:p w:rsidR="00635BD3" w:rsidRDefault="00635BD3">
      <w:pPr>
        <w:rPr>
          <w:ins w:id="78" w:author="Barham, Stephen" w:date="2018-05-09T16:11:00Z"/>
        </w:rPr>
      </w:pPr>
    </w:p>
    <w:p w:rsidR="00635BD3" w:rsidRDefault="00635BD3">
      <w:pPr>
        <w:rPr>
          <w:ins w:id="79" w:author="Barham, Stephen" w:date="2018-05-09T16:11:00Z"/>
        </w:rPr>
      </w:pPr>
    </w:p>
    <w:p w:rsidR="00635BD3" w:rsidRDefault="00635BD3">
      <w:pPr>
        <w:rPr>
          <w:ins w:id="80" w:author="Barham, Stephen" w:date="2018-05-09T16:11:00Z"/>
        </w:rPr>
      </w:pPr>
    </w:p>
    <w:p w:rsidR="00C122B1" w:rsidRDefault="00380416">
      <w:pPr>
        <w:rPr>
          <w:ins w:id="81" w:author="Barham, Stephen" w:date="2018-05-09T13:11:00Z"/>
        </w:rPr>
      </w:pPr>
      <w:ins w:id="82" w:author="Barham, Stephen" w:date="2018-05-09T12:48:00Z">
        <w:r w:rsidRPr="00380416">
          <w:t xml:space="preserve">This </w:t>
        </w:r>
      </w:ins>
      <w:ins w:id="83" w:author="Barham, Stephen" w:date="2018-05-09T13:13:00Z">
        <w:r w:rsidR="004D02B2">
          <w:t>mechanics</w:t>
        </w:r>
      </w:ins>
      <w:ins w:id="84" w:author="Barham, Stephen" w:date="2018-05-09T12:48:00Z">
        <w:r w:rsidRPr="00380416">
          <w:t xml:space="preserve"> of this </w:t>
        </w:r>
      </w:ins>
      <w:ins w:id="85" w:author="Barham, Stephen" w:date="2018-05-09T12:58:00Z">
        <w:r w:rsidR="00697561" w:rsidRPr="00380416">
          <w:t>algorithm</w:t>
        </w:r>
      </w:ins>
      <w:ins w:id="86" w:author="Barham, Stephen" w:date="2018-05-09T12:48:00Z">
        <w:r w:rsidRPr="00380416">
          <w:t xml:space="preserve"> can be visualized here:</w:t>
        </w:r>
      </w:ins>
    </w:p>
    <w:p w:rsidR="004D02B2" w:rsidRDefault="004D02B2">
      <w:pPr>
        <w:rPr>
          <w:ins w:id="87" w:author="Barham, Stephen" w:date="2018-05-09T13:11:00Z"/>
        </w:rPr>
      </w:pPr>
    </w:p>
    <w:p w:rsidR="004D02B2" w:rsidRDefault="004D02B2">
      <w:pPr>
        <w:rPr>
          <w:ins w:id="88" w:author="Barham, Stephen" w:date="2018-05-08T16:09:00Z"/>
        </w:rPr>
      </w:pPr>
      <w:ins w:id="89" w:author="Barham, Stephen" w:date="2018-05-09T13:11:00Z">
        <w:r w:rsidRPr="004D02B2">
          <w:t>https://public.tableau.com/views/Basket_of_Destinations/Dashboard?:embed=y&amp;:display_count=yes</w:t>
        </w:r>
      </w:ins>
    </w:p>
    <w:p w:rsidR="00C122B1" w:rsidRDefault="00C122B1"/>
    <w:p w:rsidR="00115E7F" w:rsidRDefault="00730761">
      <w:r>
        <w:t xml:space="preserve">The </w:t>
      </w:r>
      <w:ins w:id="90" w:author="Barham, Stephen" w:date="2018-05-08T16:07:00Z">
        <w:r w:rsidR="00C122B1">
          <w:t xml:space="preserve">Mode Choice Calculator and </w:t>
        </w:r>
      </w:ins>
      <w:r>
        <w:t xml:space="preserve">Affordability Calculator takes as input the </w:t>
      </w:r>
      <w:r>
        <w:rPr>
          <w:b/>
        </w:rPr>
        <w:t>market basket description</w:t>
      </w:r>
      <w:r>
        <w:t xml:space="preserve"> (</w:t>
      </w:r>
      <w:ins w:id="91" w:author="Barham, Stephen" w:date="2018-05-09T12:57:00Z">
        <w:r w:rsidR="00697561">
          <w:t>blockgroup_basket</w:t>
        </w:r>
        <w:r w:rsidR="00697561" w:rsidRPr="00697561">
          <w:t>.csv</w:t>
        </w:r>
        <w:r w:rsidR="00697561">
          <w:t>,</w:t>
        </w:r>
        <w:r w:rsidR="00697561" w:rsidRPr="00697561">
          <w:t xml:space="preserve"> </w:t>
        </w:r>
      </w:ins>
      <w:r>
        <w:t>to be provided by the Project Leads). We propose a tabular structure for the first version of the market basket description. The columns are:</w:t>
      </w:r>
    </w:p>
    <w:p w:rsidR="00115E7F" w:rsidRDefault="00380416">
      <w:pPr>
        <w:numPr>
          <w:ilvl w:val="0"/>
          <w:numId w:val="1"/>
        </w:numPr>
        <w:contextualSpacing/>
      </w:pPr>
      <w:ins w:id="92" w:author="Barham, Stephen" w:date="2018-05-09T12:49:00Z">
        <w:r>
          <w:t>origin(</w:t>
        </w:r>
      </w:ins>
      <w:proofErr w:type="spellStart"/>
      <w:r w:rsidR="00730761">
        <w:t>block</w:t>
      </w:r>
      <w:del w:id="93" w:author="Barham, Stephen" w:date="2018-05-08T16:08:00Z">
        <w:r w:rsidR="00730761" w:rsidDel="00C122B1">
          <w:delText xml:space="preserve"> </w:delText>
        </w:r>
      </w:del>
      <w:r w:rsidR="00730761">
        <w:t>group</w:t>
      </w:r>
      <w:proofErr w:type="spellEnd"/>
      <w:ins w:id="94" w:author="Barham, Stephen" w:date="2018-05-09T12:49:00Z">
        <w:r>
          <w:t>)</w:t>
        </w:r>
      </w:ins>
    </w:p>
    <w:p w:rsidR="00115E7F" w:rsidRDefault="00730761">
      <w:pPr>
        <w:numPr>
          <w:ilvl w:val="0"/>
          <w:numId w:val="1"/>
        </w:numPr>
        <w:contextualSpacing/>
        <w:rPr>
          <w:ins w:id="95" w:author="Barham, Stephen" w:date="2018-05-08T16:08:00Z"/>
        </w:rPr>
      </w:pPr>
      <w:r>
        <w:t xml:space="preserve">destination </w:t>
      </w:r>
      <w:del w:id="96" w:author="Barham, Stephen" w:date="2018-05-08T16:08:00Z">
        <w:r w:rsidDel="00C122B1">
          <w:delText>block group</w:delText>
        </w:r>
      </w:del>
      <w:ins w:id="97" w:author="Barham, Stephen" w:date="2018-05-08T16:08:00Z">
        <w:r w:rsidR="00C122B1">
          <w:t>coordinate</w:t>
        </w:r>
      </w:ins>
      <w:r>
        <w:t xml:space="preserve"> (or latitude, longitude)</w:t>
      </w:r>
    </w:p>
    <w:p w:rsidR="00C122B1" w:rsidRDefault="00C122B1">
      <w:pPr>
        <w:numPr>
          <w:ilvl w:val="0"/>
          <w:numId w:val="1"/>
        </w:numPr>
        <w:contextualSpacing/>
      </w:pPr>
      <w:ins w:id="98" w:author="Barham, Stephen" w:date="2018-05-08T16:08:00Z">
        <w:r>
          <w:t>destination key</w:t>
        </w:r>
      </w:ins>
    </w:p>
    <w:p w:rsidR="00115E7F" w:rsidDel="00C122B1" w:rsidRDefault="00730761">
      <w:pPr>
        <w:numPr>
          <w:ilvl w:val="0"/>
          <w:numId w:val="1"/>
        </w:numPr>
        <w:contextualSpacing/>
        <w:rPr>
          <w:del w:id="99" w:author="Barham, Stephen" w:date="2018-05-08T16:08:00Z"/>
        </w:rPr>
      </w:pPr>
      <w:del w:id="100" w:author="Barham, Stephen" w:date="2018-05-08T16:08:00Z">
        <w:r w:rsidDel="00C122B1">
          <w:delText>number of trips per week</w:delText>
        </w:r>
      </w:del>
    </w:p>
    <w:p w:rsidR="00115E7F" w:rsidDel="00C122B1" w:rsidRDefault="00730761">
      <w:pPr>
        <w:numPr>
          <w:ilvl w:val="0"/>
          <w:numId w:val="1"/>
        </w:numPr>
        <w:contextualSpacing/>
        <w:rPr>
          <w:del w:id="101" w:author="Barham, Stephen" w:date="2018-05-08T16:08:00Z"/>
        </w:rPr>
      </w:pPr>
      <w:del w:id="102" w:author="Barham, Stephen" w:date="2018-05-08T16:08:00Z">
        <w:r w:rsidDel="00C122B1">
          <w:delText>time of day of travel</w:delText>
        </w:r>
      </w:del>
    </w:p>
    <w:p w:rsidR="00115E7F" w:rsidRDefault="00115E7F">
      <w:pPr>
        <w:rPr>
          <w:ins w:id="103" w:author="Barham, Stephen" w:date="2018-05-08T16:08:00Z"/>
        </w:rPr>
      </w:pPr>
    </w:p>
    <w:p w:rsidR="00730761" w:rsidRDefault="00730761" w:rsidP="00D46A46">
      <w:pPr>
        <w:rPr>
          <w:ins w:id="104" w:author="Barham, Stephen" w:date="2018-05-08T16:24:00Z"/>
        </w:rPr>
      </w:pPr>
    </w:p>
    <w:p w:rsidR="00D46A46" w:rsidRDefault="00380416" w:rsidP="00D46A46">
      <w:pPr>
        <w:rPr>
          <w:ins w:id="105" w:author="Barham, Stephen" w:date="2018-05-08T16:13:00Z"/>
        </w:rPr>
      </w:pPr>
      <w:ins w:id="106" w:author="Barham, Stephen" w:date="2018-05-09T12:51:00Z">
        <w:r>
          <w:t xml:space="preserve">Using the market basket description, the City will </w:t>
        </w:r>
      </w:ins>
      <w:ins w:id="107" w:author="Barham, Stephen" w:date="2018-05-09T12:52:00Z">
        <w:r>
          <w:t xml:space="preserve">access the Google Distance Matrix API and </w:t>
        </w:r>
      </w:ins>
      <w:ins w:id="108" w:author="Barham, Stephen" w:date="2018-05-09T12:51:00Z">
        <w:r>
          <w:t>generate a</w:t>
        </w:r>
      </w:ins>
      <w:ins w:id="109" w:author="Barham, Stephen" w:date="2018-05-09T12:52:00Z">
        <w:r>
          <w:t xml:space="preserve"> </w:t>
        </w:r>
      </w:ins>
      <w:ins w:id="110" w:author="Barham, Stephen" w:date="2018-05-08T16:13:00Z">
        <w:r w:rsidR="00D46A46">
          <w:t>dataset</w:t>
        </w:r>
      </w:ins>
      <w:ins w:id="111" w:author="Barham, Stephen" w:date="2018-05-09T12:52:00Z">
        <w:r>
          <w:t xml:space="preserve">, </w:t>
        </w:r>
      </w:ins>
      <w:ins w:id="112" w:author="Barham, Stephen" w:date="2018-05-09T12:53:00Z">
        <w:r>
          <w:t xml:space="preserve">distance_matrix.csv, that </w:t>
        </w:r>
      </w:ins>
      <w:ins w:id="113" w:author="Barham, Stephen" w:date="2018-05-08T16:13:00Z">
        <w:r w:rsidR="00D46A46">
          <w:t xml:space="preserve">will consist of travel times, distances, and modes between each block group and its basket of destinations. </w:t>
        </w:r>
      </w:ins>
      <w:ins w:id="114" w:author="Barham, Stephen" w:date="2018-05-08T16:15:00Z">
        <w:r w:rsidR="00D46A46">
          <w:t>Walk and bike</w:t>
        </w:r>
      </w:ins>
      <w:ins w:id="115" w:author="Barham, Stephen" w:date="2018-05-08T16:14:00Z">
        <w:r w:rsidR="00D46A46">
          <w:t xml:space="preserve"> data will be collected </w:t>
        </w:r>
      </w:ins>
      <w:ins w:id="116" w:author="Barham, Stephen" w:date="2018-05-08T16:16:00Z">
        <w:r w:rsidR="00D46A46">
          <w:t>once</w:t>
        </w:r>
      </w:ins>
      <w:ins w:id="117" w:author="Barham, Stephen" w:date="2018-05-08T16:14:00Z">
        <w:r w:rsidR="00D46A46">
          <w:t>.</w:t>
        </w:r>
      </w:ins>
      <w:ins w:id="118" w:author="Barham, Stephen" w:date="2018-05-08T16:15:00Z">
        <w:r w:rsidR="00D46A46">
          <w:t xml:space="preserve"> Transit will be collected for a 14-hour period for </w:t>
        </w:r>
      </w:ins>
      <w:ins w:id="119" w:author="Barham, Stephen" w:date="2018-05-08T16:16:00Z">
        <w:r w:rsidR="00D46A46">
          <w:t xml:space="preserve">both </w:t>
        </w:r>
      </w:ins>
      <w:ins w:id="120" w:author="Barham, Stephen" w:date="2018-05-08T16:15:00Z">
        <w:r w:rsidR="00D46A46">
          <w:t>weekdays and weekends.</w:t>
        </w:r>
      </w:ins>
      <w:ins w:id="121" w:author="Barham, Stephen" w:date="2018-05-08T16:14:00Z">
        <w:r w:rsidR="00D46A46">
          <w:t xml:space="preserve"> D</w:t>
        </w:r>
      </w:ins>
      <w:ins w:id="122" w:author="Barham, Stephen" w:date="2018-05-08T16:15:00Z">
        <w:r w:rsidR="00D46A46">
          <w:t xml:space="preserve">rive data will be collected on an ongoing basis for the duration of the project. </w:t>
        </w:r>
      </w:ins>
      <w:ins w:id="123" w:author="Barham, Stephen" w:date="2018-05-08T16:13:00Z">
        <w:r w:rsidR="00D46A46">
          <w:t>The column</w:t>
        </w:r>
      </w:ins>
      <w:ins w:id="124" w:author="Barham, Stephen" w:date="2018-05-09T16:09:00Z">
        <w:r w:rsidR="00635BD3">
          <w:t>s</w:t>
        </w:r>
      </w:ins>
      <w:ins w:id="125" w:author="Barham, Stephen" w:date="2018-05-08T16:13:00Z">
        <w:r w:rsidR="00D46A46">
          <w:t xml:space="preserve"> are:</w:t>
        </w:r>
      </w:ins>
    </w:p>
    <w:p w:rsidR="00D46A46" w:rsidRDefault="00D46A46" w:rsidP="00D46A46">
      <w:pPr>
        <w:rPr>
          <w:ins w:id="126" w:author="Barham, Stephen" w:date="2018-05-08T16:13:00Z"/>
        </w:rPr>
      </w:pPr>
    </w:p>
    <w:p w:rsidR="00D46A46" w:rsidRDefault="00380416" w:rsidP="00D46A46">
      <w:pPr>
        <w:pStyle w:val="ListParagraph"/>
        <w:numPr>
          <w:ilvl w:val="0"/>
          <w:numId w:val="4"/>
        </w:numPr>
        <w:rPr>
          <w:ins w:id="127" w:author="Barham, Stephen" w:date="2018-05-08T16:13:00Z"/>
        </w:rPr>
      </w:pPr>
      <w:ins w:id="128" w:author="Barham, Stephen" w:date="2018-05-09T12:53:00Z">
        <w:r>
          <w:t>origin(</w:t>
        </w:r>
      </w:ins>
      <w:proofErr w:type="spellStart"/>
      <w:ins w:id="129" w:author="Barham, Stephen" w:date="2018-05-08T16:13:00Z">
        <w:r w:rsidR="00D46A46">
          <w:t>blockgroup</w:t>
        </w:r>
      </w:ins>
      <w:proofErr w:type="spellEnd"/>
      <w:ins w:id="130" w:author="Barham, Stephen" w:date="2018-05-09T12:53:00Z">
        <w:r>
          <w:t>)</w:t>
        </w:r>
      </w:ins>
    </w:p>
    <w:p w:rsidR="00D46A46" w:rsidRDefault="00D46A46" w:rsidP="00D46A46">
      <w:pPr>
        <w:pStyle w:val="ListParagraph"/>
        <w:numPr>
          <w:ilvl w:val="0"/>
          <w:numId w:val="4"/>
        </w:numPr>
        <w:rPr>
          <w:ins w:id="131" w:author="Barham, Stephen" w:date="2018-05-08T16:13:00Z"/>
        </w:rPr>
      </w:pPr>
      <w:ins w:id="132" w:author="Barham, Stephen" w:date="2018-05-08T16:13:00Z">
        <w:r>
          <w:t>destination key</w:t>
        </w:r>
      </w:ins>
    </w:p>
    <w:p w:rsidR="00D46A46" w:rsidRDefault="00D46A46" w:rsidP="00D46A46">
      <w:pPr>
        <w:pStyle w:val="ListParagraph"/>
        <w:numPr>
          <w:ilvl w:val="0"/>
          <w:numId w:val="4"/>
        </w:numPr>
        <w:rPr>
          <w:ins w:id="133" w:author="Barham, Stephen" w:date="2018-05-08T16:13:00Z"/>
        </w:rPr>
      </w:pPr>
      <w:ins w:id="134" w:author="Barham, Stephen" w:date="2018-05-08T16:13:00Z">
        <w:r>
          <w:t>travel mode</w:t>
        </w:r>
      </w:ins>
    </w:p>
    <w:p w:rsidR="00D46A46" w:rsidRDefault="00D46A46" w:rsidP="00D46A46">
      <w:pPr>
        <w:pStyle w:val="ListParagraph"/>
        <w:numPr>
          <w:ilvl w:val="0"/>
          <w:numId w:val="4"/>
        </w:numPr>
        <w:rPr>
          <w:ins w:id="135" w:author="Barham, Stephen" w:date="2018-05-08T16:14:00Z"/>
        </w:rPr>
      </w:pPr>
      <w:ins w:id="136" w:author="Barham, Stephen" w:date="2018-05-08T16:13:00Z">
        <w:r>
          <w:t>di</w:t>
        </w:r>
      </w:ins>
      <w:ins w:id="137" w:author="Barham, Stephen" w:date="2018-05-08T16:14:00Z">
        <w:r>
          <w:t>stance (miles)</w:t>
        </w:r>
      </w:ins>
    </w:p>
    <w:p w:rsidR="00D46A46" w:rsidRDefault="00635BD3" w:rsidP="00D46A46">
      <w:pPr>
        <w:pStyle w:val="ListParagraph"/>
        <w:numPr>
          <w:ilvl w:val="0"/>
          <w:numId w:val="4"/>
        </w:numPr>
        <w:rPr>
          <w:ins w:id="138" w:author="Barham, Stephen" w:date="2018-05-08T16:14:00Z"/>
        </w:rPr>
      </w:pPr>
      <w:ins w:id="139" w:author="Barham, Stephen" w:date="2018-05-09T16:08:00Z">
        <w:r>
          <w:t xml:space="preserve">travel </w:t>
        </w:r>
      </w:ins>
      <w:ins w:id="140" w:author="Barham, Stephen" w:date="2018-05-08T16:14:00Z">
        <w:r w:rsidR="00D46A46">
          <w:t>time (minutes)</w:t>
        </w:r>
      </w:ins>
    </w:p>
    <w:p w:rsidR="00D46A46" w:rsidRDefault="00D46A46" w:rsidP="00D46A46">
      <w:pPr>
        <w:pStyle w:val="ListParagraph"/>
        <w:numPr>
          <w:ilvl w:val="0"/>
          <w:numId w:val="4"/>
        </w:numPr>
        <w:rPr>
          <w:ins w:id="141" w:author="Barham, Stephen" w:date="2018-05-08T16:14:00Z"/>
        </w:rPr>
      </w:pPr>
      <w:ins w:id="142" w:author="Barham, Stephen" w:date="2018-05-08T16:14:00Z">
        <w:r>
          <w:t>datetime</w:t>
        </w:r>
      </w:ins>
    </w:p>
    <w:p w:rsidR="00D46A46" w:rsidRDefault="00D46A46" w:rsidP="00635BD3">
      <w:pPr>
        <w:pStyle w:val="ListParagraph"/>
      </w:pPr>
    </w:p>
    <w:p w:rsidR="00115E7F" w:rsidRDefault="00730761">
      <w:pPr>
        <w:pStyle w:val="Heading1"/>
      </w:pPr>
      <w:bookmarkStart w:id="143" w:name="_z0cu2kudnghx" w:colFirst="0" w:colLast="0"/>
      <w:bookmarkEnd w:id="143"/>
      <w:r>
        <w:t>Data Sharing</w:t>
      </w:r>
    </w:p>
    <w:p w:rsidR="00115E7F" w:rsidRDefault="00730761">
      <w:r>
        <w:t xml:space="preserve">To facilitate sharing and analysis, we will write software that automatically creates a SQL file </w:t>
      </w:r>
      <w:proofErr w:type="gramStart"/>
      <w:r>
        <w:t xml:space="preserve">named  </w:t>
      </w:r>
      <w:proofErr w:type="spellStart"/>
      <w:r>
        <w:rPr>
          <w:rFonts w:ascii="Courier New" w:eastAsia="Courier New" w:hAnsi="Courier New" w:cs="Courier New"/>
        </w:rPr>
        <w:t>transportation</w:t>
      </w:r>
      <w:proofErr w:type="gramEnd"/>
      <w:r>
        <w:rPr>
          <w:rFonts w:ascii="Courier New" w:eastAsia="Courier New" w:hAnsi="Courier New" w:cs="Courier New"/>
        </w:rPr>
        <w:t>.db</w:t>
      </w:r>
      <w:proofErr w:type="spellEnd"/>
      <w:r>
        <w:t xml:space="preserve"> file from the CSV files provided by the Project Leads. The DSSG team will work with the SQL file, not the CSV files; access to the SQL file will be provided using a technology such as </w:t>
      </w:r>
      <w:hyperlink r:id="rId6">
        <w:r>
          <w:rPr>
            <w:rFonts w:ascii="Courier New" w:eastAsia="Courier New" w:hAnsi="Courier New" w:cs="Courier New"/>
            <w:color w:val="1155CC"/>
            <w:u w:val="single"/>
          </w:rPr>
          <w:t>quilt</w:t>
        </w:r>
      </w:hyperlink>
      <w:r>
        <w:t xml:space="preserve">. </w:t>
      </w:r>
    </w:p>
    <w:p w:rsidR="00115E7F" w:rsidRDefault="00115E7F"/>
    <w:p w:rsidR="00115E7F" w:rsidRDefault="00730761">
      <w:r>
        <w:t xml:space="preserve">The first version of </w:t>
      </w:r>
      <w:proofErr w:type="spellStart"/>
      <w:r>
        <w:rPr>
          <w:rFonts w:ascii="Courier New" w:eastAsia="Courier New" w:hAnsi="Courier New" w:cs="Courier New"/>
        </w:rPr>
        <w:t>transportation.db</w:t>
      </w:r>
      <w:proofErr w:type="spellEnd"/>
      <w:r>
        <w:t xml:space="preserve"> will be built from </w:t>
      </w:r>
      <w:ins w:id="144" w:author="Barham, Stephen" w:date="2018-05-09T12:53:00Z">
        <w:r w:rsidR="00380416">
          <w:t>distance_matrix.csv</w:t>
        </w:r>
      </w:ins>
      <w:del w:id="145" w:author="Barham, Stephen" w:date="2018-05-09T12:53:00Z">
        <w:r w:rsidDel="00380416">
          <w:rPr>
            <w:rFonts w:ascii="Courier New" w:eastAsia="Courier New" w:hAnsi="Courier New" w:cs="Courier New"/>
          </w:rPr>
          <w:delText>df_BG_ODPair</w:delText>
        </w:r>
      </w:del>
      <w:r>
        <w:rPr>
          <w:rFonts w:ascii="Courier New" w:eastAsia="Courier New" w:hAnsi="Courier New" w:cs="Courier New"/>
        </w:rPr>
        <w:t>.cs</w:t>
      </w:r>
      <w:ins w:id="146" w:author="Barham, Stephen" w:date="2018-05-09T12:59:00Z">
        <w:r w:rsidR="00697561">
          <w:t xml:space="preserve">v, </w:t>
        </w:r>
      </w:ins>
      <w:del w:id="147" w:author="Barham, Stephen" w:date="2018-05-09T12:59:00Z">
        <w:r w:rsidDel="00697561">
          <w:rPr>
            <w:rFonts w:ascii="Courier New" w:eastAsia="Courier New" w:hAnsi="Courier New" w:cs="Courier New"/>
          </w:rPr>
          <w:delText>v</w:delText>
        </w:r>
      </w:del>
      <w:del w:id="148" w:author="Barham, Stephen" w:date="2018-05-09T12:56:00Z">
        <w:r w:rsidDel="00697561">
          <w:rPr>
            <w:rFonts w:ascii="Courier New" w:eastAsia="Courier New" w:hAnsi="Courier New" w:cs="Courier New"/>
          </w:rPr>
          <w:delText>,</w:delText>
        </w:r>
        <w:r w:rsidDel="00697561">
          <w:delText xml:space="preserve"> </w:delText>
        </w:r>
      </w:del>
      <w:ins w:id="149" w:author="Barham, Stephen" w:date="2018-05-09T12:59:00Z">
        <w:r w:rsidR="00697561">
          <w:t>blockgroup_basket</w:t>
        </w:r>
        <w:r w:rsidR="00697561" w:rsidRPr="00697561">
          <w:t>.csv</w:t>
        </w:r>
        <w:r w:rsidR="00697561">
          <w:rPr>
            <w:rFonts w:ascii="Courier New" w:eastAsia="Courier New" w:hAnsi="Courier New" w:cs="Courier New"/>
          </w:rPr>
          <w:t xml:space="preserve">, and </w:t>
        </w:r>
      </w:ins>
      <w:ins w:id="150" w:author="Barham, Stephen" w:date="2018-05-09T12:56:00Z">
        <w:r w:rsidR="00697561" w:rsidRPr="00697561">
          <w:rPr>
            <w:rFonts w:ascii="Courier New" w:eastAsia="Courier New" w:hAnsi="Courier New" w:cs="Courier New"/>
          </w:rPr>
          <w:t>GoogleMatrix_Places_Full.csv</w:t>
        </w:r>
      </w:ins>
      <w:del w:id="151" w:author="Barham, Stephen" w:date="2018-05-09T12:56:00Z">
        <w:r w:rsidDel="00697561">
          <w:rPr>
            <w:rFonts w:ascii="Courier New" w:eastAsia="Courier New" w:hAnsi="Courier New" w:cs="Courier New"/>
          </w:rPr>
          <w:delText>GoogleMatrixSample.csv</w:delText>
        </w:r>
        <w:r w:rsidDel="00697561">
          <w:delText xml:space="preserve">, and </w:delText>
        </w:r>
        <w:r w:rsidDel="00697561">
          <w:rPr>
            <w:rFonts w:ascii="Courier New" w:eastAsia="Courier New" w:hAnsi="Courier New" w:cs="Courier New"/>
          </w:rPr>
          <w:delText>df_Trip_Processed_Agg_Village_Origin.csv.csv</w:delText>
        </w:r>
      </w:del>
      <w:r>
        <w:t xml:space="preserve">. The table names will be the file </w:t>
      </w:r>
      <w:r>
        <w:lastRenderedPageBreak/>
        <w:t>name; the columns will be the columns in the CSV files, with some small modifications that improve usability.</w:t>
      </w:r>
      <w:del w:id="152" w:author="Barham, Stephen" w:date="2018-05-09T12:56:00Z">
        <w:r w:rsidDel="00697561">
          <w:delText xml:space="preserve"> For example, the </w:delText>
        </w:r>
        <w:r w:rsidDel="00697561">
          <w:rPr>
            <w:rFonts w:ascii="Courier New" w:eastAsia="Courier New" w:hAnsi="Courier New" w:cs="Courier New"/>
          </w:rPr>
          <w:delText>Pair</w:delText>
        </w:r>
        <w:r w:rsidDel="00697561">
          <w:delText xml:space="preserve"> column in </w:delText>
        </w:r>
        <w:r w:rsidDel="00697561">
          <w:rPr>
            <w:rFonts w:ascii="Courier New" w:eastAsia="Courier New" w:hAnsi="Courier New" w:cs="Courier New"/>
          </w:rPr>
          <w:delText>GoogleMatrixSample</w:delText>
        </w:r>
        <w:r w:rsidDel="00697561">
          <w:delText xml:space="preserve"> will be separated into a </w:delText>
        </w:r>
        <w:r w:rsidDel="00697561">
          <w:rPr>
            <w:rFonts w:ascii="Courier New" w:eastAsia="Courier New" w:hAnsi="Courier New" w:cs="Courier New"/>
          </w:rPr>
          <w:delText>source_zipcode</w:delText>
        </w:r>
        <w:r w:rsidDel="00697561">
          <w:delText xml:space="preserve"> and </w:delText>
        </w:r>
        <w:r w:rsidDel="00697561">
          <w:rPr>
            <w:rFonts w:ascii="Courier New" w:eastAsia="Courier New" w:hAnsi="Courier New" w:cs="Courier New"/>
          </w:rPr>
          <w:delText>destination_zipcode</w:delText>
        </w:r>
        <w:r w:rsidDel="00697561">
          <w:delText>.</w:delText>
        </w:r>
      </w:del>
    </w:p>
    <w:p w:rsidR="00115E7F" w:rsidRDefault="00115E7F"/>
    <w:p w:rsidR="00115E7F" w:rsidRDefault="00115E7F"/>
    <w:p w:rsidR="00115E7F" w:rsidRDefault="00730761">
      <w:pPr>
        <w:pStyle w:val="Heading1"/>
      </w:pPr>
      <w:bookmarkStart w:id="153" w:name="_3zrrwvrzb9" w:colFirst="0" w:colLast="0"/>
      <w:bookmarkEnd w:id="153"/>
      <w:r>
        <w:t>Questions</w:t>
      </w:r>
    </w:p>
    <w:p w:rsidR="00115E7F" w:rsidRDefault="00730761" w:rsidP="00635BD3">
      <w:pPr>
        <w:numPr>
          <w:ilvl w:val="0"/>
          <w:numId w:val="2"/>
        </w:numPr>
        <w:contextualSpacing/>
      </w:pPr>
      <w:r>
        <w:t xml:space="preserve">What is the relationship between block group, </w:t>
      </w:r>
      <w:proofErr w:type="spellStart"/>
      <w:r>
        <w:t>zipcode</w:t>
      </w:r>
      <w:proofErr w:type="spellEnd"/>
      <w:r>
        <w:t>, and neighborhood (</w:t>
      </w:r>
      <w:proofErr w:type="spellStart"/>
      <w:r>
        <w:rPr>
          <w:rFonts w:ascii="Courier New" w:eastAsia="Courier New" w:hAnsi="Courier New" w:cs="Courier New"/>
        </w:rPr>
        <w:t>uv_origin</w:t>
      </w:r>
      <w:proofErr w:type="spellEnd"/>
      <w:r>
        <w:t xml:space="preserve"> in </w:t>
      </w:r>
      <w:r>
        <w:rPr>
          <w:rFonts w:ascii="Courier New" w:eastAsia="Courier New" w:hAnsi="Courier New" w:cs="Courier New"/>
        </w:rPr>
        <w:t>df_Trip_Processed_Agg_Village_Origin.csv)</w:t>
      </w:r>
      <w:r>
        <w:t>? How do we join data that use these different area specifications?</w:t>
      </w:r>
      <w:ins w:id="154" w:author="Barham, Stephen" w:date="2018-05-08T16:23:00Z">
        <w:r>
          <w:t xml:space="preserve"> This is for reference and we don’t need this for calc</w:t>
        </w:r>
      </w:ins>
      <w:ins w:id="155" w:author="Barham, Stephen" w:date="2018-05-08T16:24:00Z">
        <w:r>
          <w:t>ulations.</w:t>
        </w:r>
      </w:ins>
      <w:ins w:id="156" w:author="Barham, Stephen" w:date="2018-05-09T16:16:00Z">
        <w:r w:rsidR="00635BD3">
          <w:t xml:space="preserve"> I have a </w:t>
        </w:r>
      </w:ins>
      <w:ins w:id="157" w:author="Barham, Stephen" w:date="2018-05-09T16:18:00Z">
        <w:r w:rsidR="00635BD3">
          <w:t xml:space="preserve">custom </w:t>
        </w:r>
      </w:ins>
      <w:proofErr w:type="spellStart"/>
      <w:ins w:id="158" w:author="Barham, Stephen" w:date="2018-05-09T16:16:00Z">
        <w:r w:rsidR="00635BD3">
          <w:t>blockgroup</w:t>
        </w:r>
        <w:proofErr w:type="spellEnd"/>
        <w:r w:rsidR="00635BD3">
          <w:t xml:space="preserve"> correlation file for </w:t>
        </w:r>
        <w:proofErr w:type="spellStart"/>
        <w:r w:rsidR="00635BD3">
          <w:t>crosswalking</w:t>
        </w:r>
        <w:proofErr w:type="spellEnd"/>
        <w:r w:rsidR="00635BD3">
          <w:t xml:space="preserve"> block groups to other common geographies. This is for reference, for example, because most people d</w:t>
        </w:r>
      </w:ins>
      <w:ins w:id="159" w:author="Barham, Stephen" w:date="2018-05-09T16:17:00Z">
        <w:r w:rsidR="00635BD3">
          <w:t xml:space="preserve">on’t know there </w:t>
        </w:r>
        <w:proofErr w:type="gramStart"/>
        <w:r w:rsidR="00635BD3">
          <w:t>way around</w:t>
        </w:r>
        <w:proofErr w:type="gramEnd"/>
        <w:r w:rsidR="00635BD3">
          <w:t xml:space="preserve"> by </w:t>
        </w:r>
        <w:proofErr w:type="spellStart"/>
        <w:r w:rsidR="00635BD3">
          <w:t>blockgroup</w:t>
        </w:r>
        <w:proofErr w:type="spellEnd"/>
        <w:r w:rsidR="00635BD3">
          <w:t xml:space="preserve"> number. The basis of the correlation file is here</w:t>
        </w:r>
      </w:ins>
      <w:ins w:id="160" w:author="Barham, Stephen" w:date="2018-05-09T16:18:00Z">
        <w:r w:rsidR="00635BD3">
          <w:t xml:space="preserve">: </w:t>
        </w:r>
        <w:r w:rsidR="00635BD3" w:rsidRPr="00635BD3">
          <w:t>http://www.seattle.gov/Documents/Departments/OPCD/Demographics/GeographicFilesandMaps/SeattleCensusBlocksandNeighborhoodCorrelationFile.xlsx</w:t>
        </w:r>
      </w:ins>
    </w:p>
    <w:p w:rsidR="00115E7F" w:rsidRDefault="00730761">
      <w:pPr>
        <w:numPr>
          <w:ilvl w:val="0"/>
          <w:numId w:val="2"/>
        </w:numPr>
        <w:contextualSpacing/>
      </w:pPr>
      <w:r>
        <w:t xml:space="preserve">Are the units of </w:t>
      </w:r>
      <w:r>
        <w:rPr>
          <w:rFonts w:ascii="Courier New" w:eastAsia="Courier New" w:hAnsi="Courier New" w:cs="Courier New"/>
        </w:rPr>
        <w:t>duration</w:t>
      </w:r>
      <w:r>
        <w:t xml:space="preserve"> minutes?</w:t>
      </w:r>
      <w:ins w:id="161" w:author="Barham, Stephen" w:date="2018-05-08T16:16:00Z">
        <w:r w:rsidR="00D46A46">
          <w:t xml:space="preserve"> yes</w:t>
        </w:r>
      </w:ins>
    </w:p>
    <w:p w:rsidR="00115E7F" w:rsidRDefault="00730761">
      <w:pPr>
        <w:numPr>
          <w:ilvl w:val="0"/>
          <w:numId w:val="2"/>
        </w:numPr>
        <w:contextualSpacing/>
      </w:pPr>
      <w:r>
        <w:t>How do you plan to obtain data on transportation times for walking, bus, and bike (or other personal transport)?</w:t>
      </w:r>
      <w:ins w:id="162" w:author="Barham, Stephen" w:date="2018-05-08T16:16:00Z">
        <w:r w:rsidR="00D46A46">
          <w:t xml:space="preserve"> </w:t>
        </w:r>
      </w:ins>
      <w:ins w:id="163" w:author="Barham, Stephen" w:date="2018-05-08T16:17:00Z">
        <w:r w:rsidR="00D46A46">
          <w:t>We will download the data via the google API. Walk, bike, and transit can be done prior to the project start.</w:t>
        </w:r>
      </w:ins>
      <w:ins w:id="164" w:author="Barham, Stephen" w:date="2018-05-09T16:18:00Z">
        <w:r w:rsidR="002B46B2">
          <w:t xml:space="preserve"> If we have time and decide to incorporate other modes such as bikeshare</w:t>
        </w:r>
      </w:ins>
      <w:ins w:id="165" w:author="Barham, Stephen" w:date="2018-05-09T16:19:00Z">
        <w:r w:rsidR="002B46B2">
          <w:t xml:space="preserve">, rideshare and carshare, I can probably come up with some sort of density function for each </w:t>
        </w:r>
        <w:proofErr w:type="spellStart"/>
        <w:r w:rsidR="002B46B2">
          <w:t>blockgroup</w:t>
        </w:r>
        <w:proofErr w:type="spellEnd"/>
        <w:r w:rsidR="002B46B2">
          <w:t xml:space="preserve"> and we can make some general assumptions on</w:t>
        </w:r>
      </w:ins>
      <w:ins w:id="166" w:author="Barham, Stephen" w:date="2018-05-09T16:20:00Z">
        <w:r w:rsidR="002B46B2">
          <w:t xml:space="preserve"> availability based on density.</w:t>
        </w:r>
      </w:ins>
    </w:p>
    <w:p w:rsidR="00115E7F" w:rsidRDefault="00730761">
      <w:pPr>
        <w:numPr>
          <w:ilvl w:val="0"/>
          <w:numId w:val="2"/>
        </w:numPr>
        <w:contextualSpacing/>
      </w:pPr>
      <w:r>
        <w:t>How do we estimate the cost of a trip made by walking? by bike?</w:t>
      </w:r>
      <w:ins w:id="167" w:author="Barham, Stephen" w:date="2018-05-08T16:18:00Z">
        <w:r w:rsidR="00D46A46">
          <w:t xml:space="preserve"> We will look at time component costs</w:t>
        </w:r>
      </w:ins>
      <w:ins w:id="168" w:author="Barham, Stephen" w:date="2018-05-09T12:59:00Z">
        <w:r w:rsidR="00697561">
          <w:t xml:space="preserve"> and national standard calculations</w:t>
        </w:r>
      </w:ins>
      <w:ins w:id="169" w:author="Barham, Stephen" w:date="2018-05-09T13:00:00Z">
        <w:r w:rsidR="00697561">
          <w:t xml:space="preserve"> and informed by discussions with </w:t>
        </w:r>
      </w:ins>
      <w:ins w:id="170" w:author="Barham, Stephen" w:date="2018-05-09T16:20:00Z">
        <w:r w:rsidR="002B46B2">
          <w:t xml:space="preserve">domain staff and </w:t>
        </w:r>
      </w:ins>
      <w:ins w:id="171" w:author="Barham, Stephen" w:date="2018-05-09T13:00:00Z">
        <w:r w:rsidR="00697561">
          <w:t>transportation modelers.</w:t>
        </w:r>
      </w:ins>
    </w:p>
    <w:p w:rsidR="00115E7F" w:rsidRDefault="00730761">
      <w:pPr>
        <w:numPr>
          <w:ilvl w:val="0"/>
          <w:numId w:val="2"/>
        </w:numPr>
        <w:contextualSpacing/>
      </w:pPr>
      <w:r>
        <w:t>Is it acceptable to use a fixed cost-per-mile to calculate the cost of driving?</w:t>
      </w:r>
      <w:ins w:id="172" w:author="Barham, Stephen" w:date="2018-05-08T16:18:00Z">
        <w:r w:rsidR="00D46A46">
          <w:t xml:space="preserve"> Yes, we would propose using the national standards for costs per mile.</w:t>
        </w:r>
      </w:ins>
      <w:ins w:id="173" w:author="Barham, Stephen" w:date="2018-05-09T16:20:00Z">
        <w:r w:rsidR="002B46B2">
          <w:t xml:space="preserve"> It’s my preference but there are other ways</w:t>
        </w:r>
      </w:ins>
      <w:ins w:id="174" w:author="Barham, Stephen" w:date="2018-05-09T16:21:00Z">
        <w:r w:rsidR="002B46B2">
          <w:t>, too.</w:t>
        </w:r>
      </w:ins>
    </w:p>
    <w:p w:rsidR="00115E7F" w:rsidRDefault="00730761">
      <w:pPr>
        <w:numPr>
          <w:ilvl w:val="0"/>
          <w:numId w:val="2"/>
        </w:numPr>
        <w:contextualSpacing/>
      </w:pPr>
      <w:r>
        <w:t xml:space="preserve">We’d like to commit to a format for each CSV file (although we can agree to change the format </w:t>
      </w:r>
      <w:proofErr w:type="gramStart"/>
      <w:r>
        <w:t>at a later time</w:t>
      </w:r>
      <w:proofErr w:type="gramEnd"/>
      <w:r>
        <w:t>). This means that each CSV file has specified heading names for columns and specified data types for column values.</w:t>
      </w:r>
      <w:ins w:id="175" w:author="Barham, Stephen" w:date="2018-05-08T16:18:00Z">
        <w:r w:rsidR="00D46A46">
          <w:t xml:space="preserve"> Great, if you can tel</w:t>
        </w:r>
      </w:ins>
      <w:ins w:id="176" w:author="Barham, Stephen" w:date="2018-05-08T16:19:00Z">
        <w:r w:rsidR="00D46A46">
          <w:t xml:space="preserve">l me the best way to format them, </w:t>
        </w:r>
      </w:ins>
      <w:ins w:id="177" w:author="Barham, Stephen" w:date="2018-05-09T13:00:00Z">
        <w:r w:rsidR="00697561">
          <w:t>we</w:t>
        </w:r>
      </w:ins>
      <w:ins w:id="178" w:author="Barham, Stephen" w:date="2018-05-08T16:19:00Z">
        <w:r w:rsidR="00D46A46">
          <w:t xml:space="preserve"> can put everything so far in that format</w:t>
        </w:r>
      </w:ins>
      <w:ins w:id="179" w:author="Barham, Stephen" w:date="2018-05-09T13:00:00Z">
        <w:r w:rsidR="00697561">
          <w:t>. Same for file names</w:t>
        </w:r>
      </w:ins>
      <w:ins w:id="180" w:author="Barham, Stephen" w:date="2018-05-09T13:01:00Z">
        <w:r w:rsidR="00697561">
          <w:t xml:space="preserve"> and code variables</w:t>
        </w:r>
      </w:ins>
      <w:ins w:id="181" w:author="Barham, Stephen" w:date="2018-05-09T16:21:00Z">
        <w:r w:rsidR="002B46B2">
          <w:t xml:space="preserve">, etc. I’d like to keep everything oracle and </w:t>
        </w:r>
        <w:proofErr w:type="spellStart"/>
        <w:r w:rsidR="002B46B2">
          <w:t>sql</w:t>
        </w:r>
        <w:proofErr w:type="spellEnd"/>
        <w:r w:rsidR="002B46B2">
          <w:t xml:space="preserve"> compliant for an easy transition to production.</w:t>
        </w:r>
      </w:ins>
    </w:p>
    <w:p w:rsidR="00115E7F" w:rsidRDefault="00730761">
      <w:pPr>
        <w:numPr>
          <w:ilvl w:val="0"/>
          <w:numId w:val="2"/>
        </w:numPr>
        <w:contextualSpacing/>
      </w:pPr>
      <w:r>
        <w:t>When can we get a first version of the market basket description?</w:t>
      </w:r>
      <w:ins w:id="182" w:author="Barham, Stephen" w:date="2018-05-08T16:19:00Z">
        <w:r w:rsidR="00D46A46">
          <w:t xml:space="preserve"> We should be able to provide a version in the next two weeks</w:t>
        </w:r>
      </w:ins>
      <w:ins w:id="183" w:author="Barham, Stephen" w:date="2018-05-09T13:01:00Z">
        <w:r w:rsidR="00697561">
          <w:t xml:space="preserve">- see attached draft </w:t>
        </w:r>
      </w:ins>
      <w:ins w:id="184" w:author="Barham, Stephen" w:date="2018-05-09T13:03:00Z">
        <w:r w:rsidR="00697561">
          <w:t>basket-generation-</w:t>
        </w:r>
        <w:proofErr w:type="spellStart"/>
        <w:proofErr w:type="gramStart"/>
        <w:r w:rsidR="00697561">
          <w:t>calculator.ipynb</w:t>
        </w:r>
      </w:ins>
      <w:proofErr w:type="spellEnd"/>
      <w:proofErr w:type="gramEnd"/>
      <w:ins w:id="185" w:author="Barham, Stephen" w:date="2018-05-09T16:21:00Z">
        <w:r w:rsidR="002B46B2">
          <w:t xml:space="preserve"> and the tableau </w:t>
        </w:r>
      </w:ins>
      <w:ins w:id="186" w:author="Barham, Stephen" w:date="2018-05-09T16:22:00Z">
        <w:r w:rsidR="002B46B2">
          <w:t>viz.</w:t>
        </w:r>
      </w:ins>
    </w:p>
    <w:p w:rsidR="00115E7F" w:rsidRDefault="00730761">
      <w:pPr>
        <w:numPr>
          <w:ilvl w:val="0"/>
          <w:numId w:val="2"/>
        </w:numPr>
      </w:pPr>
      <w:r>
        <w:t xml:space="preserve">How are the aggregates in </w:t>
      </w:r>
      <w:r>
        <w:rPr>
          <w:rFonts w:ascii="Courier New" w:eastAsia="Courier New" w:hAnsi="Courier New" w:cs="Courier New"/>
        </w:rPr>
        <w:t>df_Trip_Processed_Agg_Village_Origin.csv</w:t>
      </w:r>
      <w:r>
        <w:t xml:space="preserve"> computed from the PSRC survey data </w:t>
      </w:r>
      <w:hyperlink r:id="rId7">
        <w:r>
          <w:rPr>
            <w:color w:val="1155CC"/>
            <w:u w:val="single"/>
          </w:rPr>
          <w:t>here</w:t>
        </w:r>
      </w:hyperlink>
      <w:r>
        <w:t xml:space="preserve">? </w:t>
      </w:r>
      <w:ins w:id="187" w:author="Barham, Stephen" w:date="2018-05-08T16:22:00Z">
        <w:r w:rsidR="0092518D">
          <w:t xml:space="preserve">I used python scripts to do, among other things, </w:t>
        </w:r>
      </w:ins>
      <w:ins w:id="188" w:author="Barham, Stephen" w:date="2018-05-08T16:23:00Z">
        <w:r>
          <w:t xml:space="preserve">geocoding, </w:t>
        </w:r>
      </w:ins>
      <w:proofErr w:type="gramStart"/>
      <w:ins w:id="189" w:author="Barham, Stephen" w:date="2018-05-08T16:22:00Z">
        <w:r w:rsidR="0092518D">
          <w:t>aggregation</w:t>
        </w:r>
        <w:proofErr w:type="gramEnd"/>
        <w:r w:rsidR="0092518D">
          <w:t xml:space="preserve"> and</w:t>
        </w:r>
      </w:ins>
      <w:ins w:id="190" w:author="Barham, Stephen" w:date="2018-05-08T16:23:00Z">
        <w:r>
          <w:t xml:space="preserve"> pre-processing of the data.</w:t>
        </w:r>
      </w:ins>
      <w:ins w:id="191" w:author="Barham, Stephen" w:date="2018-05-08T16:22:00Z">
        <w:r w:rsidR="0092518D">
          <w:t xml:space="preserve"> </w:t>
        </w:r>
      </w:ins>
      <w:ins w:id="192" w:author="Barham, Stephen" w:date="2018-05-08T16:19:00Z">
        <w:r w:rsidR="00D46A46">
          <w:t xml:space="preserve"> </w:t>
        </w:r>
      </w:ins>
      <w:bookmarkStart w:id="193" w:name="_GoBack"/>
      <w:bookmarkEnd w:id="193"/>
    </w:p>
    <w:sectPr w:rsidR="00115E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5160"/>
    <w:multiLevelType w:val="multilevel"/>
    <w:tmpl w:val="24706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785936"/>
    <w:multiLevelType w:val="multilevel"/>
    <w:tmpl w:val="4768F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E111A1"/>
    <w:multiLevelType w:val="hybridMultilevel"/>
    <w:tmpl w:val="2770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82F8D"/>
    <w:multiLevelType w:val="hybridMultilevel"/>
    <w:tmpl w:val="E934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rham, Stephen">
    <w15:presenceInfo w15:providerId="AD" w15:userId="S-1-5-21-1005559283-1549754204-3747669754-19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7F"/>
    <w:rsid w:val="00115E7F"/>
    <w:rsid w:val="00123034"/>
    <w:rsid w:val="002B46B2"/>
    <w:rsid w:val="00380416"/>
    <w:rsid w:val="004D02B2"/>
    <w:rsid w:val="00587AB1"/>
    <w:rsid w:val="00635BD3"/>
    <w:rsid w:val="00697561"/>
    <w:rsid w:val="00730761"/>
    <w:rsid w:val="0092518D"/>
    <w:rsid w:val="00C122B1"/>
    <w:rsid w:val="00D4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6D2B"/>
  <w15:docId w15:val="{6C72E81E-3342-432F-91CE-4CB91AFD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B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rc.org/household-travel-survey-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ltdata.com/" TargetMode="External"/><Relationship Id="rId5" Type="http://schemas.openxmlformats.org/officeDocument/2006/relationships/hyperlink" Target="https://drive.google.com/drive/folders/1kFpgp--kswQkiXdZN6xGTLRWpZqoyJ9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5820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Barham, Stephen</dc:creator>
  <cp:lastModifiedBy>Barham, Stephen</cp:lastModifiedBy>
  <cp:revision>2</cp:revision>
  <dcterms:created xsi:type="dcterms:W3CDTF">2018-05-09T23:22:00Z</dcterms:created>
  <dcterms:modified xsi:type="dcterms:W3CDTF">2018-05-09T23:22:00Z</dcterms:modified>
</cp:coreProperties>
</file>